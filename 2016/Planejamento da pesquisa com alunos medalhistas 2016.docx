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k3k3g5kblj3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Objetivos da Investigação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principal</w:t>
      </w:r>
      <w:r w:rsidDel="00000000" w:rsidR="00000000" w:rsidRPr="00000000">
        <w:rPr>
          <w:rtl w:val="0"/>
        </w:rPr>
        <w:t xml:space="preserve"> objetivo é</w:t>
      </w:r>
      <w:r w:rsidDel="00000000" w:rsidR="00000000" w:rsidRPr="00000000">
        <w:rPr>
          <w:rtl w:val="0"/>
        </w:rPr>
        <w:t xml:space="preserve"> identificar e analisar características</w:t>
      </w:r>
      <w:r w:rsidDel="00000000" w:rsidR="00000000" w:rsidRPr="00000000">
        <w:rPr>
          <w:rtl w:val="0"/>
        </w:rPr>
        <w:t xml:space="preserve"> dos participantes que obtiveram medalha de ouro, prata, bronze e menção honrosa na olimpíada paraibana de informática. Os dados serão coletados a partir de questionário aplicado na cerimônia de premiação. Características importantes que serão analisadas: </w:t>
      </w:r>
      <w:r w:rsidDel="00000000" w:rsidR="00000000" w:rsidRPr="00000000">
        <w:rPr>
          <w:rtl w:val="0"/>
        </w:rPr>
        <w:t xml:space="preserve">motivação para a participação,  motivação por resolver problemas, modo de preparação, motivação por computação,  motivação por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Formalmente, o objetivo da investigação pode ser definido no formato GQM como identificar características dos competidores que obtiveram medalha de ouro, prata, bronze ou menção honrosa na olimpíada paraibana e brasileira de informática, com a intenção de descobrir relações que influenciam a motivação e participação em olimpíadas de informática do ponto de vista de equipes de treinamento no contexto das olimpíadas de informática.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331.2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ntgb5osdim8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Objetivos 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specíf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Características gerais dos participantes: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gênero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cidade de origem/instituição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idade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ano/série matriculado atualmente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tipo de medalha recebida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escola de origem: pública ou privada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quais disciplinas mais gosta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quais disciplinas tem melhor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motivação/interesse por competições/olimpíadas: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lhe motiva a participar das olimpíadas ok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participa de outras olimpíadas ok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já venceu alg</w:t>
      </w:r>
      <w:r w:rsidDel="00000000" w:rsidR="00000000" w:rsidRPr="00000000">
        <w:rPr>
          <w:rtl w:val="0"/>
        </w:rPr>
        <w:t xml:space="preserve">uma outra olim</w:t>
      </w:r>
      <w:r w:rsidDel="00000000" w:rsidR="00000000" w:rsidRPr="00000000">
        <w:rPr>
          <w:rtl w:val="0"/>
        </w:rPr>
        <w:t xml:space="preserve">píada</w:t>
      </w:r>
      <w:commentRangeStart w:id="0"/>
      <w:commentRangeStart w:id="1"/>
      <w:r w:rsidDel="00000000" w:rsidR="00000000" w:rsidRPr="00000000">
        <w:rPr>
          <w:rtl w:val="0"/>
        </w:rPr>
        <w:t xml:space="preserve">: 1 (zero) 2 3 4 5 (4 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 mais) ok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ins w:author="Livia Sampaio Campos" w:id="0" w:date="2016-11-24T11:51:54Z"/>
        </w:rPr>
      </w:pPr>
      <w:r w:rsidDel="00000000" w:rsidR="00000000" w:rsidRPr="00000000">
        <w:rPr>
          <w:rtl w:val="0"/>
        </w:rPr>
        <w:t xml:space="preserve">se vai competir novamente no próximo ano em informatica ok</w:t>
      </w:r>
      <w:ins w:author="Livia Sampaio Campos" w:id="0" w:date="2016-11-24T11:51:54Z"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ins w:author="Livia Sampaio Campos" w:id="0" w:date="2016-11-24T11:51:54Z"/>
          <w:u w:val="none"/>
        </w:rPr>
      </w:pPr>
      <w:ins w:author="Livia Sampaio Campos" w:id="0" w:date="2016-11-24T11:51:54Z">
        <w:r w:rsidDel="00000000" w:rsidR="00000000" w:rsidRPr="00000000">
          <w:rPr>
            <w:rtl w:val="0"/>
          </w:rPr>
          <w:t xml:space="preserve">como incentivar mais a participação das meninas</w:t>
        </w:r>
      </w:ins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  <w:rPrChange w:author="Livia Sampaio Campos" w:id="1" w:date="2016-11-24T11:51:54Z">
            <w:rPr/>
          </w:rPrChange>
        </w:rPr>
        <w:pPrChange w:author="Livia Sampaio Campos" w:id="0" w:date="2016-11-24T11:51:54Z">
          <w:pPr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331.2" w:lineRule="auto"/>
            <w:ind w:left="1440" w:hanging="360"/>
            <w:contextualSpacing w:val="1"/>
            <w:jc w:val="both"/>
          </w:pPr>
        </w:pPrChange>
      </w:pPr>
      <w:ins w:author="Livia Sampaio Campos" w:id="0" w:date="2016-11-24T11:51:54Z">
        <w:r w:rsidDel="00000000" w:rsidR="00000000" w:rsidRPr="00000000">
          <w:rPr>
            <w:rtl w:val="0"/>
          </w:rPr>
          <w:t xml:space="preserve">por que a participação de meninas ainda é menor do que a de meninos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commentRangeStart w:id="3"/>
      <w:commentRangeEnd w:id="3"/>
      <w:r w:rsidDel="00000000" w:rsidR="00000000" w:rsidRPr="00000000">
        <w:commentReference w:id="3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gerais da participação do aluno nas olimpíadas de informática 2016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quem te convidou?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por que quis participar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prepara</w:t>
      </w:r>
      <w:r w:rsidDel="00000000" w:rsidR="00000000" w:rsidRPr="00000000">
        <w:rPr>
          <w:rtl w:val="0"/>
        </w:rPr>
        <w:t xml:space="preserve">ção p</w:t>
      </w:r>
      <w:r w:rsidDel="00000000" w:rsidR="00000000" w:rsidRPr="00000000">
        <w:rPr>
          <w:rtl w:val="0"/>
        </w:rPr>
        <w:t xml:space="preserve">ara a competição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curso na escola? grupo de estudo? treinador pessoal? sozinho? não treinou? 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Investigar o nível de interesse  por cursos/treinamento preparatório para as olimpíadas.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qual a categoria em que competiu? Iniciação ou Programação?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números de problemas resolvidos (desempenho)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Investigar o nível de interesse por programação e computação, diferenciando-os por gênero e</w:t>
      </w:r>
      <w:r w:rsidDel="00000000" w:rsidR="00000000" w:rsidRPr="00000000">
        <w:rPr>
          <w:rtl w:val="0"/>
        </w:rPr>
        <w:t xml:space="preserve"> tipo </w:t>
      </w:r>
      <w:r w:rsidDel="00000000" w:rsidR="00000000" w:rsidRPr="00000000">
        <w:rPr>
          <w:rtl w:val="0"/>
        </w:rPr>
        <w:t xml:space="preserve">de escola (se pública ou privada).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Investigar quais atividades eles realizam utilizando o computador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Já sabe programar?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[sim] em qual linguagem de programação? como aprendeu?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[não] tem vontade de aprender?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Interesses futuros do aluno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pretende fazer </w:t>
      </w:r>
      <w:r w:rsidDel="00000000" w:rsidR="00000000" w:rsidRPr="00000000">
        <w:rPr>
          <w:rtl w:val="0"/>
        </w:rPr>
        <w:t xml:space="preserve">vestibular</w:t>
      </w:r>
      <w:r w:rsidDel="00000000" w:rsidR="00000000" w:rsidRPr="00000000">
        <w:rPr>
          <w:rtl w:val="0"/>
        </w:rPr>
        <w:t xml:space="preserve"> para qual curso?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computação?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te atrai na computação? 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computação ufcg?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outros cursos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não te atrai na computação?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5cdqkpl30g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Que respostas gostaríamos de obter no estudo com os premiados nas olimpíadas 201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Considerando as seguintes c</w:t>
      </w:r>
      <w:commentRangeStart w:id="4"/>
      <w:commentRangeStart w:id="5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aracterístic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as: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para a participação em olimpíadas de informática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X% dos alunos premiados vão continuar participando das olimpíadas [análise da questão K]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são encorajados pela escola [análise da questões E e F]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acham que participar das olimpíadas melhora seu rendimento escolar [análise da questão D]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X% dos alunos premiados já participaram de outras olimpíadas científicas [análise da questão L]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Existe relação entre os assuntos que tem melhor desempenho dos alunos na escola e seu desempenho nas olimpíadas. [análise da questão C e o desempenho (que já temos)]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já participaram de outras olimpíadas de informática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[análise da questão 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po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 resolve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 problemas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K% dos alunos premiados participam da(s) olimpíada(s) porque gostam de resolver problemas [análise da questão 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modo de preparação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Os alunos que participaram do treinamento do projeto olímpico tiveram desempenho acima da média  [análise das questões G e o desempenho (que já temos)]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preferem estudar sozinhos e estudam muito. [análise das questões F e H]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receberam treinamento na escola [análise da questão F]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Existe interseção entre os materiais didáticos usados pelos alunos [análise da questão I]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por computação/computação ufcg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X% das meninas premiadas não possuem interesse nenhum em cursar Computação; [análise das questões Q e N]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Z% do pessoal premiado, possui Computação como curso preferencial para entrar na universidade e não sabe programar. [análise das questões Q e O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Dos alunos que não querem cursar computação a principal razão é que acham o curso difícil/não conhecem o curso [análise das questões 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Dos alunos premiados que vão fazer vestibular para computação, X% vão tentar a ufcg.   [análise das questões R 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por programação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Y% dos meninos premiados não sabem programar e não possuem nenhum interesse;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[análise das questões M, 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Y% do pessoal sabe programar e a principal linguagem usada é python. [análise das questões M e P ]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C% do pessoal</w:t>
      </w:r>
      <w:r w:rsidDel="00000000" w:rsidR="00000000" w:rsidRPr="00000000">
        <w:rPr>
          <w:rtl w:val="0"/>
        </w:rPr>
        <w:t xml:space="preserve"> utiliz</w:t>
      </w:r>
      <w:r w:rsidDel="00000000" w:rsidR="00000000" w:rsidRPr="00000000">
        <w:rPr>
          <w:rtl w:val="0"/>
        </w:rPr>
        <w:t xml:space="preserve">a a plataforma code.org para aprender (mais sobre?) programação.  [análise das questões 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C1% do pessoal da categoria iniciação não sabe programar, mas tem interesse em aprender. [análise das questões M e N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C2% do pessoal da categoria iniciação sabe programar [análise das questões 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yihf8evx6t7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q6jkq6ghdf2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jy59zhrlpfhh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rtl w:val="0"/>
        </w:rPr>
        <w:t xml:space="preserve">erguntas e Estrutura do formulário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UFCG/PET Computação, e serão mantidos em sigilo. Nenhum dado pessoal será publicado ou repassado a terceiros.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questionário, nos termos acima, por favor, assine no local indicado.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2ft5f4e06si8" w:id="6"/>
      <w:bookmarkEnd w:id="6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</w:t>
        <w:tab/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</w:t>
      </w:r>
      <w:r w:rsidDel="00000000" w:rsidR="00000000" w:rsidRPr="00000000">
        <w:rPr>
          <w:rtl w:val="0"/>
        </w:rPr>
        <w:t xml:space="preserve">Qual a sua idade? __________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maior afinidade na escola?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bookmarkStart w:colFirst="0" w:colLast="0" w:name="_3baj9ae8ll2x" w:id="7"/>
      <w:bookmarkEnd w:id="7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2016?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Gosto de computadores</w:t>
        <w:tab/>
        <w:tab/>
        <w:tab/>
        <w:t xml:space="preserve">(    ) Quero aprender mais sobre programação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É divertido</w:t>
        <w:tab/>
        <w:tab/>
        <w:tab/>
        <w:tab/>
        <w:t xml:space="preserve">(    ) Melhorar as minhas notas na escola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Gosto desse tipo de competição</w:t>
        <w:tab/>
        <w:tab/>
        <w:t xml:space="preserve">(    ) Realização pessoal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Pelo reconhecimento gerado</w:t>
        <w:tab/>
        <w:tab/>
        <w:t xml:space="preserve">(    ) Influência de amigos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Outro: ___________________________________________________________________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</w:t>
      </w:r>
      <w:r w:rsidDel="00000000" w:rsidR="00000000" w:rsidRPr="00000000">
        <w:rPr>
          <w:rtl w:val="0"/>
        </w:rPr>
        <w:t xml:space="preserve">. Quem</w:t>
      </w:r>
      <w:r w:rsidDel="00000000" w:rsidR="00000000" w:rsidRPr="00000000">
        <w:rPr>
          <w:rtl w:val="0"/>
        </w:rPr>
        <w:t xml:space="preserve"> mais</w:t>
      </w:r>
      <w:r w:rsidDel="00000000" w:rsidR="00000000" w:rsidRPr="00000000">
        <w:rPr>
          <w:rtl w:val="0"/>
        </w:rPr>
        <w:t xml:space="preserve"> lhe encorajou a competir esse ano?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</w:t>
      </w:r>
      <w:r w:rsidDel="00000000" w:rsidR="00000000" w:rsidRPr="00000000">
        <w:rPr>
          <w:rtl w:val="0"/>
        </w:rPr>
        <w:t xml:space="preserve">Minha escola ou universidade</w:t>
        <w:tab/>
        <w:tab/>
        <w:tab/>
        <w:t xml:space="preserve">(    ) Iniciativa própria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M</w:t>
      </w:r>
      <w:r w:rsidDel="00000000" w:rsidR="00000000" w:rsidRPr="00000000">
        <w:rPr>
          <w:rtl w:val="0"/>
        </w:rPr>
        <w:t xml:space="preserve">eus amigos</w:t>
      </w:r>
      <w:r w:rsidDel="00000000" w:rsidR="00000000" w:rsidRPr="00000000">
        <w:rPr>
          <w:rtl w:val="0"/>
        </w:rPr>
        <w:t xml:space="preserve"> que também competem</w:t>
        <w:tab/>
        <w:tab/>
        <w:t xml:space="preserve">(    ) Meu pai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Minha mãe</w:t>
      </w:r>
      <w:r w:rsidDel="00000000" w:rsidR="00000000" w:rsidRPr="00000000">
        <w:rPr>
          <w:rtl w:val="0"/>
        </w:rPr>
        <w:tab/>
        <w:tab/>
        <w:tab/>
        <w:tab/>
        <w:tab/>
        <w:t xml:space="preserve">(    ) Outro: ________________________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pode marcar mais de um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</w:t>
      </w:r>
      <w:r w:rsidDel="00000000" w:rsidR="00000000" w:rsidRPr="00000000">
        <w:rPr>
          <w:rtl w:val="0"/>
        </w:rPr>
        <w:t xml:space="preserve"> ou universidade</w:t>
        <w:tab/>
        <w:tab/>
      </w:r>
      <w:r w:rsidDel="00000000" w:rsidR="00000000" w:rsidRPr="00000000">
        <w:rPr>
          <w:rtl w:val="0"/>
        </w:rPr>
        <w:tab/>
        <w:tab/>
        <w:t xml:space="preserve">(   ) Estudei sozinho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Estudei com amigos e/ou colegas </w:t>
      </w:r>
      <w:r w:rsidDel="00000000" w:rsidR="00000000" w:rsidRPr="00000000">
        <w:rPr>
          <w:rtl w:val="0"/>
        </w:rPr>
        <w:t xml:space="preserve">(grupo de estudos)</w:t>
        <w:tab/>
        <w:tab/>
        <w:t xml:space="preserve">(   ) Não me preparei</w:t>
        <w:tab/>
        <w:tab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Curso do Projeto Olímpico UFCG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Outros: ______________________________________________________________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Quantas horas </w:t>
      </w:r>
      <w:r w:rsidDel="00000000" w:rsidR="00000000" w:rsidRPr="00000000">
        <w:rPr>
          <w:rtl w:val="0"/>
        </w:rPr>
        <w:t xml:space="preserve">de estudo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por semana (em média)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você dedicou à preparação</w:t>
      </w:r>
      <w:r w:rsidDel="00000000" w:rsidR="00000000" w:rsidRPr="00000000">
        <w:rPr>
          <w:rtl w:val="0"/>
        </w:rPr>
        <w:t xml:space="preserve"> para as olimpíadas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sz w:val="20"/>
          <w:szCs w:val="20"/>
          <w:rtl w:val="0"/>
        </w:rPr>
        <w:t xml:space="preserve">* 0 (se vc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[H]. Quantos exercícios em média você resolveu por semana para se preparar para a olimpíada?  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(não resolveu nenhum exercício),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Qual(is)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tl w:val="0"/>
        </w:rPr>
        <w:t xml:space="preserve"> material(is) didático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tl w:val="0"/>
        </w:rPr>
        <w:t xml:space="preserve"> utilizado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tl w:val="0"/>
        </w:rPr>
        <w:t xml:space="preserve"> na sua preparação para olimpíadas?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me preparei</w:t>
      </w:r>
      <w:r w:rsidDel="00000000" w:rsidR="00000000" w:rsidRPr="00000000">
        <w:rPr>
          <w:rtl w:val="0"/>
        </w:rPr>
        <w:tab/>
        <w:tab/>
        <w:tab/>
        <w:tab/>
        <w:tab/>
        <w:t xml:space="preserve">(   ) Simulados (Contests e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) Material disponível na internet</w:t>
        <w:tab/>
        <w:tab/>
        <w:tab/>
        <w:t xml:space="preserve">(   ) Provas de outras edições</w:t>
        <w:tab/>
        <w:t xml:space="preserve">da olimpíada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Exercícios</w:t>
        <w:tab/>
        <w:tab/>
        <w:tab/>
        <w:tab/>
        <w:tab/>
        <w:tab/>
        <w:t xml:space="preserve">(   ) Livros</w:t>
        <w:tab/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Estudei com amigos (grupos de estudos presenciais ou 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Outros: 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[J]. Você usa alguma plataforma online que lhe ajuda na sua preparação? Se sim, quais?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Não utilizo nenhuma</w:t>
        <w:tab/>
        <w:tab/>
        <w:tab/>
        <w:t xml:space="preserve">(    ) Codeforces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URI</w:t>
        <w:tab/>
        <w:tab/>
        <w:tab/>
        <w:tab/>
        <w:tab/>
        <w:t xml:space="preserve">(    ) Spoj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Code.org</w:t>
        <w:tab/>
        <w:tab/>
        <w:tab/>
        <w:tab/>
        <w:tab/>
        <w:t xml:space="preserve">(    ) Outro: ________________________________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participa de algum grupo de estudos? Se sim, quanto ele lhe motiva e auxilia na sua preparação?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Participo, porém não me sinto ajudado e motivado por ele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Participo, porém sou pouco ajudado e motivado por ele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Participo, me sinto moderadamente ajudado e motivado por ele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4 - Participo, sou muito ajudado e motivado por ele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5 - Participo, sou extremamente ajudado e motivado por ele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6 - Não participo</w:t>
      </w:r>
      <w:r w:rsidDel="00000000" w:rsidR="00000000" w:rsidRPr="00000000">
        <w:rPr>
          <w:rtl w:val="0"/>
        </w:rPr>
        <w:t xml:space="preserve"> de nenhum grupo de estudos.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 Quantas vezes você participou das Olimpíadas de Informática? </w:t>
      </w: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[M]</w:t>
      </w:r>
      <w:r w:rsidDel="00000000" w:rsidR="00000000" w:rsidRPr="00000000">
        <w:rPr>
          <w:rtl w:val="0"/>
        </w:rPr>
        <w:t xml:space="preserve">. O quanto v</w:t>
      </w:r>
      <w:r w:rsidDel="00000000" w:rsidR="00000000" w:rsidRPr="00000000">
        <w:rPr>
          <w:rtl w:val="0"/>
        </w:rPr>
        <w:t xml:space="preserve">ocê se sente motivado a participar </w:t>
      </w:r>
      <w:r w:rsidDel="00000000" w:rsidR="00000000" w:rsidRPr="00000000">
        <w:rPr>
          <w:rtl w:val="0"/>
        </w:rPr>
        <w:t xml:space="preserve">novamente de Olimpíadas de Programação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Nada motivado</w:t>
        <w:tab/>
        <w:tab/>
        <w:tab/>
        <w:t xml:space="preserve">(   ) 4 - Muito motivado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Pouco motivado</w:t>
        <w:tab/>
        <w:tab/>
        <w:tab/>
        <w:t xml:space="preserve">(   ) 5 - Extremamente motivado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Moderadamente motivado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[N]. Você já participou de outras olimpíadas científicas (ex. Matemática, Física)? Quais?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w9q7r84gmu4q" w:id="8"/>
      <w:bookmarkEnd w:id="8"/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TERESSES EM COMPUTAÇÃO/PROGRAMAÇÃO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avalia seu conhecimento em programação de computadores?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Nenhum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Sei resolver alguns problemas utilizando estrutura sequencial e condicional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Sei resolver alguns problemas utilizando laços de repetição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4 - Sei resolver alguns problemas usando funções e estrutura de dados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5 - Sei resolver alguns problemas utilizando algoritmos avançados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[P] Como você fez para aprender programação de computadores ?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sei programar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Aulas na escola ou universidade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Estudo e resolvo exercícios sozinho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Outro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Como você avalia seu interesse em aprender programação de computadores?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Não estou interessado</w:t>
        <w:tab/>
        <w:tab/>
        <w:tab/>
        <w:tab/>
        <w:t xml:space="preserve">(   ) 4 - Muito interessado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Um pouco interessado</w:t>
        <w:tab/>
        <w:tab/>
        <w:tab/>
        <w:tab/>
        <w:t xml:space="preserve">(   ) 5 - Extremamente </w:t>
      </w:r>
      <w:r w:rsidDel="00000000" w:rsidR="00000000" w:rsidRPr="00000000">
        <w:rPr>
          <w:rtl w:val="0"/>
        </w:rPr>
        <w:t xml:space="preserve">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Moderadamente interessado</w:t>
      </w:r>
      <w:r w:rsidDel="00000000" w:rsidR="00000000" w:rsidRPr="00000000">
        <w:rPr>
          <w:rtl w:val="0"/>
        </w:rPr>
        <w:tab/>
        <w:tab/>
        <w:tab/>
        <w:t xml:space="preserve">(   ) 6 - Já sei programar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[R] Quais linguagens de programação você </w:t>
      </w:r>
      <w:r w:rsidDel="00000000" w:rsidR="00000000" w:rsidRPr="00000000">
        <w:rPr>
          <w:rtl w:val="0"/>
        </w:rPr>
        <w:t xml:space="preserve">conhece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Não sei programar</w:t>
        <w:tab/>
        <w:tab/>
        <w:tab/>
        <w:tab/>
      </w:r>
      <w:r w:rsidDel="00000000" w:rsidR="00000000" w:rsidRPr="00000000">
        <w:rPr>
          <w:highlight w:val="white"/>
          <w:rtl w:val="0"/>
        </w:rPr>
        <w:t xml:space="preserve">(   ) Python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Java</w:t>
        <w:tab/>
        <w:tab/>
        <w:tab/>
        <w:tab/>
        <w:tab/>
        <w:tab/>
        <w:t xml:space="preserve">(   ) C /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Outra(s):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xx8z72hzxktr" w:id="9"/>
      <w:bookmarkEnd w:id="9"/>
      <w:r w:rsidDel="00000000" w:rsidR="00000000" w:rsidRPr="00000000">
        <w:rPr>
          <w:rtl w:val="0"/>
        </w:rPr>
        <w:t xml:space="preserve">INTERESSES FUTUROS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[S] </w:t>
      </w:r>
      <w:r w:rsidDel="00000000" w:rsidR="00000000" w:rsidRPr="00000000">
        <w:rPr>
          <w:highlight w:val="white"/>
          <w:rtl w:val="0"/>
        </w:rPr>
        <w:t xml:space="preserve">Quais </w:t>
      </w:r>
      <w:r w:rsidDel="00000000" w:rsidR="00000000" w:rsidRPr="00000000">
        <w:rPr>
          <w:highlight w:val="white"/>
          <w:rtl w:val="0"/>
        </w:rPr>
        <w:t xml:space="preserve">os 3 cursos (1ª, 2</w:t>
      </w:r>
      <w:r w:rsidDel="00000000" w:rsidR="00000000" w:rsidRPr="00000000">
        <w:rPr>
          <w:highlight w:val="white"/>
          <w:rtl w:val="0"/>
        </w:rPr>
        <w:t xml:space="preserve">ª e 3ª opção) que você tem maior</w:t>
      </w:r>
      <w:r w:rsidDel="00000000" w:rsidR="00000000" w:rsidRPr="00000000">
        <w:rPr>
          <w:highlight w:val="white"/>
          <w:rtl w:val="0"/>
        </w:rPr>
        <w:t xml:space="preserve"> preferência para prestar </w:t>
      </w:r>
      <w:r w:rsidDel="00000000" w:rsidR="00000000" w:rsidRPr="00000000">
        <w:rPr>
          <w:highlight w:val="white"/>
          <w:rtl w:val="0"/>
        </w:rPr>
        <w:t xml:space="preserve">v</w:t>
      </w:r>
      <w:r w:rsidDel="00000000" w:rsidR="00000000" w:rsidRPr="00000000">
        <w:rPr>
          <w:highlight w:val="white"/>
          <w:rtl w:val="0"/>
        </w:rPr>
        <w:t xml:space="preserve">estibular/ENEM?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1ª Opção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 ) Computaçã</w:t>
      </w:r>
      <w:r w:rsidDel="00000000" w:rsidR="00000000" w:rsidRPr="00000000">
        <w:rPr>
          <w:rtl w:val="0"/>
        </w:rPr>
        <w:t xml:space="preserve">o </w:t>
        <w:tab/>
        <w:t xml:space="preserve">(    ) Medicina</w:t>
        <w:tab/>
        <w:tab/>
        <w:t xml:space="preserve">(   ) Engenharia</w:t>
        <w:tab/>
        <w:t xml:space="preserve">(    ) Direito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Enfermagem</w:t>
        <w:tab/>
        <w:t xml:space="preserve">(    ) Administração  </w:t>
        <w:tab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) Já prestei vestibular/</w:t>
      </w:r>
      <w:r w:rsidDel="00000000" w:rsidR="00000000" w:rsidRPr="00000000">
        <w:rPr>
          <w:rtl w:val="0"/>
        </w:rPr>
        <w:t xml:space="preserve">ENEM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Outro(s): _______________________________________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2ª Opção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 ) Computaçã</w:t>
      </w:r>
      <w:r w:rsidDel="00000000" w:rsidR="00000000" w:rsidRPr="00000000">
        <w:rPr>
          <w:rtl w:val="0"/>
        </w:rPr>
        <w:t xml:space="preserve">o </w:t>
        <w:tab/>
        <w:t xml:space="preserve">(    ) Medicina</w:t>
        <w:tab/>
        <w:tab/>
        <w:t xml:space="preserve">(   ) Engenharia</w:t>
        <w:tab/>
        <w:t xml:space="preserve">(    ) Direito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Enfermagem</w:t>
        <w:tab/>
        <w:t xml:space="preserve">(    ) Administração  </w:t>
        <w:tab/>
      </w:r>
      <w:r w:rsidDel="00000000" w:rsidR="00000000" w:rsidRPr="00000000">
        <w:rPr>
          <w:rtl w:val="0"/>
        </w:rPr>
        <w:t xml:space="preserve">(    ) Já prestei vestibular/</w:t>
      </w:r>
      <w:r w:rsidDel="00000000" w:rsidR="00000000" w:rsidRPr="00000000">
        <w:rPr>
          <w:rtl w:val="0"/>
        </w:rPr>
        <w:t xml:space="preserve">ENEM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Outro(s): _______________________________________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3ª Opção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 ) Computaçã</w:t>
      </w:r>
      <w:r w:rsidDel="00000000" w:rsidR="00000000" w:rsidRPr="00000000">
        <w:rPr>
          <w:rtl w:val="0"/>
        </w:rPr>
        <w:t xml:space="preserve">o </w:t>
        <w:tab/>
        <w:t xml:space="preserve">(    ) Medicina</w:t>
        <w:tab/>
        <w:tab/>
        <w:t xml:space="preserve">(   ) Engenharia</w:t>
        <w:tab/>
        <w:t xml:space="preserve">(    ) Direito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Enfermagem</w:t>
        <w:tab/>
        <w:t xml:space="preserve">(    ) Administração  </w:t>
        <w:tab/>
      </w:r>
      <w:r w:rsidDel="00000000" w:rsidR="00000000" w:rsidRPr="00000000">
        <w:rPr>
          <w:rtl w:val="0"/>
        </w:rPr>
        <w:t xml:space="preserve">(    ) Já prestei vestibular/</w:t>
      </w:r>
      <w:r w:rsidDel="00000000" w:rsidR="00000000" w:rsidRPr="00000000">
        <w:rPr>
          <w:rtl w:val="0"/>
        </w:rPr>
        <w:t xml:space="preserve">ENEM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Outro(s): _______________________________________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[T] Caso tenha interesse em Computação, o quanto você se sente motivado a cursá-lo na UFCG?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Nada motivado</w:t>
        <w:tab/>
        <w:tab/>
        <w:tab/>
        <w:tab/>
        <w:t xml:space="preserve">(   ) 4 - Muito motivado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Pouco motivado</w:t>
        <w:tab/>
        <w:tab/>
        <w:tab/>
        <w:tab/>
        <w:t xml:space="preserve">(   ) 5 - Extremamente motivado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3 - Moderadamente motivad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[U] Se pretende fazer vestibular para Computação, </w:t>
      </w:r>
      <w:r w:rsidDel="00000000" w:rsidR="00000000" w:rsidRPr="00000000">
        <w:rPr>
          <w:highlight w:val="white"/>
          <w:rtl w:val="0"/>
        </w:rPr>
        <w:t xml:space="preserve">o que </w:t>
      </w:r>
      <w:r w:rsidDel="00000000" w:rsidR="00000000" w:rsidRPr="00000000">
        <w:rPr>
          <w:highlight w:val="white"/>
          <w:u w:val="single"/>
          <w:rtl w:val="0"/>
        </w:rPr>
        <w:t xml:space="preserve">mais te atrai</w:t>
      </w:r>
      <w:r w:rsidDel="00000000" w:rsidR="00000000" w:rsidRPr="00000000">
        <w:rPr>
          <w:highlight w:val="white"/>
          <w:rtl w:val="0"/>
        </w:rPr>
        <w:t xml:space="preserve"> nessa área?</w:t>
      </w:r>
      <w:r w:rsidDel="00000000" w:rsidR="00000000" w:rsidRPr="00000000">
        <w:rPr>
          <w:highlight w:val="white"/>
          <w:rtl w:val="0"/>
        </w:rPr>
        <w:t xml:space="preserve"> Caso já esteja cursando Computação indique o que fez você escolher esse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commentRangeStart w:id="6"/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Ganhar dinheiro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Oportunidades de emprego no Brasil e exterior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Trabalhar com programação de computadores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Interesse em disciplinas das ciências exatas (por exemplo, matemática e física)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Interesse por competições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Outro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[V] Se você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pretende prestar vestibular/ENEM para Computação, indique o(s) motivo(s) abaixo.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É um curso difícil</w:t>
        <w:tab/>
        <w:tab/>
        <w:tab/>
        <w:tab/>
        <w:tab/>
        <w:t xml:space="preserve">(    ) Não tenho aptidão/interesse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Não tenho conhecimento sobre o curso</w:t>
        <w:tab/>
        <w:tab/>
        <w:t xml:space="preserve">(    ) Não me vejo representado no curso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Outro: 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[X] Historicamente, poucas meninas participam das olimpíadas de informática. Na sua opinião, como atrair mais meninas para este tipo de competição?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hit Gheyi" w:id="6" w:date="2016-11-25T13:57:5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competições eles resolvem muito problemas e são desafiados. Perguntar algo nesse sentido?</w:t>
      </w:r>
    </w:p>
  </w:comment>
  <w:comment w:author="Livia Sampaio Campos" w:id="4" w:date="2016-11-24T12:00:37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parte foi revisada também?</w:t>
      </w:r>
    </w:p>
  </w:comment>
  <w:comment w:author="Gleyser Guimaraes" w:id="5" w:date="2016-11-24T16:13:5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</w:comment>
  <w:comment w:author="Livia Sampaio Campos" w:id="2" w:date="2016-11-24T11:59:1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 Maia mencionou os desafios de meninas que participam em olimpiadas de informática. Como traduzir iss em uma pergunta?</w:t>
      </w:r>
    </w:p>
  </w:comment>
  <w:comment w:author="Livia Sampaio Campos" w:id="3" w:date="2016-11-24T11:59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 Maia mencionou os desafios de meninas que participam em olimpiadas de informática. Como traduzir iss em uma pergunta?</w:t>
      </w:r>
    </w:p>
  </w:comment>
  <w:comment w:author="Livia Sampaio Campos" w:id="0" w:date="2016-11-24T12:00:0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pergunta é mesmo relevante?</w:t>
      </w:r>
    </w:p>
  </w:comment>
  <w:comment w:author="Hugo Gabriel Bezerra Da Silva Silva" w:id="1" w:date="2016-11-25T12:39:5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Acredito que não, só identificarmos se eles participam ou não de outras olimpíadas já é suficiente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